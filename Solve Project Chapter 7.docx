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66E4" w14:textId="37D14F99" w:rsidR="0081713E" w:rsidRDefault="0081713E" w:rsidP="0081713E">
      <w:pPr>
        <w:pStyle w:val="crprobsetsupttl"/>
        <w:spacing w:before="0" w:beforeAutospacing="0" w:after="0" w:afterAutospacing="0"/>
        <w:ind w:left="120"/>
        <w:rPr>
          <w:b/>
          <w:bCs/>
          <w:color w:val="000000"/>
        </w:rPr>
      </w:pPr>
      <w:r>
        <w:rPr>
          <w:b/>
          <w:bCs/>
          <w:noProof/>
          <w:color w:val="000000"/>
        </w:rPr>
        <w:drawing>
          <wp:inline distT="0" distB="0" distL="0" distR="0" wp14:anchorId="73E76AFC" wp14:editId="6976F429">
            <wp:extent cx="1473834" cy="1290320"/>
            <wp:effectExtent l="0" t="0" r="0" b="5080"/>
            <wp:docPr id="1956376594" name="Picture 1" descr="A computer with a microsoft word and checkli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76594" name="Picture 1" descr="A computer with a microsoft word and checklis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1483148" cy="1298474"/>
                    </a:xfrm>
                    <a:prstGeom prst="rect">
                      <a:avLst/>
                    </a:prstGeom>
                  </pic:spPr>
                </pic:pic>
              </a:graphicData>
            </a:graphic>
          </wp:inline>
        </w:drawing>
      </w:r>
    </w:p>
    <w:p w14:paraId="5FD91DB5" w14:textId="1381B086" w:rsidR="0081713E" w:rsidRDefault="0081713E" w:rsidP="0081713E">
      <w:pPr>
        <w:pStyle w:val="crprobsetsupttl"/>
        <w:spacing w:before="0" w:beforeAutospacing="0" w:after="0" w:afterAutospacing="0"/>
      </w:pPr>
      <w:r>
        <w:rPr>
          <w:b/>
          <w:bCs/>
          <w:color w:val="000000"/>
        </w:rPr>
        <w:t>Solve This</w:t>
      </w:r>
      <w:r>
        <w:rPr>
          <w:b/>
          <w:bCs/>
          <w:color w:val="000000"/>
        </w:rPr>
        <w:t xml:space="preserve"> Project    </w:t>
      </w:r>
      <w:r>
        <w:rPr>
          <w:b/>
          <w:bCs/>
          <w:color w:val="000000"/>
        </w:rPr>
        <w:tab/>
        <w:t>Chapter 7</w:t>
      </w:r>
    </w:p>
    <w:p w14:paraId="275585E4" w14:textId="77777777" w:rsidR="0081713E" w:rsidRDefault="0081713E" w:rsidP="0081713E">
      <w:pPr>
        <w:pStyle w:val="crprobseth1"/>
        <w:spacing w:before="0" w:beforeAutospacing="0" w:after="0" w:afterAutospacing="0"/>
      </w:pPr>
      <w:r>
        <w:rPr>
          <w:b/>
          <w:bCs/>
        </w:rPr>
        <w:t>Home Networking Guide</w:t>
      </w:r>
    </w:p>
    <w:p w14:paraId="16FE4D34" w14:textId="77777777" w:rsidR="0081713E" w:rsidRDefault="0081713E" w:rsidP="0081713E">
      <w:pPr>
        <w:pStyle w:val="crprobset"/>
        <w:spacing w:after="0" w:afterAutospacing="0"/>
      </w:pPr>
      <w:r>
        <w:t xml:space="preserve">You write a newsletter, </w:t>
      </w:r>
      <w:r>
        <w:rPr>
          <w:b/>
          <w:bCs/>
        </w:rPr>
        <w:t>The Everyday Technologist</w:t>
      </w:r>
      <w:r>
        <w:t xml:space="preserve">, which specializes in technology tips and tricks for the casual everyday technology user. Your current newsletter is a guide to home networks. The basic document has been created, and now using </w:t>
      </w:r>
      <w:ins w:id="0" w:author="Mary Anne Poatsy" w:date="2018-08-06T12:31:00Z">
        <w:r>
          <w:rPr>
            <w:rStyle w:val="msoins0"/>
          </w:rPr>
          <w:t xml:space="preserve">Microsoft </w:t>
        </w:r>
      </w:ins>
      <w:r>
        <w:t>Word you need to add formatting and images to make the guide more visually appealing.</w:t>
      </w:r>
    </w:p>
    <w:p w14:paraId="0392CAC9" w14:textId="34E48168" w:rsidR="008C2603" w:rsidRDefault="008C2603" w:rsidP="0081713E">
      <w:pPr>
        <w:spacing w:line="240" w:lineRule="auto"/>
      </w:pPr>
    </w:p>
    <w:tbl>
      <w:tblPr>
        <w:tblW w:w="4992" w:type="pct"/>
        <w:tblInd w:w="108" w:type="dxa"/>
        <w:tblCellMar>
          <w:left w:w="0" w:type="dxa"/>
          <w:right w:w="0" w:type="dxa"/>
        </w:tblCellMar>
        <w:tblLook w:val="04A0" w:firstRow="1" w:lastRow="0" w:firstColumn="1" w:lastColumn="0" w:noHBand="0" w:noVBand="1"/>
      </w:tblPr>
      <w:tblGrid>
        <w:gridCol w:w="4616"/>
        <w:gridCol w:w="4709"/>
      </w:tblGrid>
      <w:tr w:rsidR="0081713E" w:rsidRPr="0081713E" w14:paraId="5AD192DF" w14:textId="77777777" w:rsidTr="0081713E">
        <w:trPr>
          <w:trHeight w:val="461"/>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F136D6" w14:textId="77777777" w:rsidR="0081713E" w:rsidRPr="0081713E" w:rsidRDefault="0081713E" w:rsidP="0081713E">
            <w:pPr>
              <w:spacing w:before="100" w:beforeAutospacing="1" w:after="0" w:line="480" w:lineRule="auto"/>
              <w:rPr>
                <w:rFonts w:ascii="Times New Roman" w:eastAsia="Times New Roman" w:hAnsi="Times New Roman" w:cs="Times New Roman"/>
                <w:sz w:val="24"/>
                <w:szCs w:val="24"/>
              </w:rPr>
            </w:pPr>
            <w:r w:rsidRPr="0081713E">
              <w:rPr>
                <w:rFonts w:ascii="Times New Roman" w:eastAsia="Times New Roman" w:hAnsi="Times New Roman" w:cs="Times New Roman"/>
                <w:sz w:val="24"/>
                <w:szCs w:val="24"/>
              </w:rPr>
              <w:t xml:space="preserve">You will use the following skills as you complete this activity: </w:t>
            </w:r>
          </w:p>
        </w:tc>
      </w:tr>
      <w:tr w:rsidR="0081713E" w:rsidRPr="0081713E" w14:paraId="4A872CA7" w14:textId="77777777" w:rsidTr="0081713E">
        <w:trPr>
          <w:trHeight w:val="682"/>
        </w:trPr>
        <w:tc>
          <w:tcPr>
            <w:tcW w:w="24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FC5AC4" w14:textId="77777777" w:rsidR="0081713E" w:rsidRPr="0081713E" w:rsidRDefault="0081713E" w:rsidP="0081713E">
            <w:pPr>
              <w:spacing w:before="100" w:beforeAutospacing="1" w:after="100" w:afterAutospacing="1" w:line="480" w:lineRule="auto"/>
              <w:rPr>
                <w:rFonts w:ascii="Times New Roman" w:eastAsia="Times New Roman" w:hAnsi="Times New Roman" w:cs="Times New Roman"/>
                <w:sz w:val="24"/>
                <w:szCs w:val="24"/>
              </w:rPr>
            </w:pPr>
            <w:r w:rsidRPr="0081713E">
              <w:rPr>
                <w:rFonts w:ascii="Times New Roman" w:eastAsia="Times New Roman" w:hAnsi="Times New Roman" w:cs="Times New Roman"/>
                <w:sz w:val="24"/>
                <w:szCs w:val="24"/>
              </w:rPr>
              <w:t>•   Apply Text Effects</w:t>
            </w:r>
          </w:p>
        </w:tc>
        <w:tc>
          <w:tcPr>
            <w:tcW w:w="2524" w:type="pct"/>
            <w:tcBorders>
              <w:top w:val="nil"/>
              <w:left w:val="nil"/>
              <w:bottom w:val="single" w:sz="8" w:space="0" w:color="auto"/>
              <w:right w:val="single" w:sz="8" w:space="0" w:color="auto"/>
            </w:tcBorders>
            <w:tcMar>
              <w:top w:w="0" w:type="dxa"/>
              <w:left w:w="108" w:type="dxa"/>
              <w:bottom w:w="0" w:type="dxa"/>
              <w:right w:w="108" w:type="dxa"/>
            </w:tcMar>
            <w:hideMark/>
          </w:tcPr>
          <w:p w14:paraId="5032DE4E" w14:textId="77777777" w:rsidR="0081713E" w:rsidRPr="0081713E" w:rsidRDefault="0081713E" w:rsidP="0081713E">
            <w:pPr>
              <w:spacing w:before="100" w:beforeAutospacing="1" w:after="100" w:afterAutospacing="1" w:line="480" w:lineRule="auto"/>
              <w:rPr>
                <w:rFonts w:ascii="Times New Roman" w:eastAsia="Times New Roman" w:hAnsi="Times New Roman" w:cs="Times New Roman"/>
                <w:sz w:val="24"/>
                <w:szCs w:val="24"/>
              </w:rPr>
            </w:pPr>
            <w:r w:rsidRPr="0081713E">
              <w:rPr>
                <w:rFonts w:ascii="Times New Roman" w:eastAsia="Times New Roman" w:hAnsi="Times New Roman" w:cs="Times New Roman"/>
                <w:sz w:val="24"/>
                <w:szCs w:val="24"/>
              </w:rPr>
              <w:t>•   Insert Column Break</w:t>
            </w:r>
          </w:p>
        </w:tc>
      </w:tr>
      <w:tr w:rsidR="0081713E" w:rsidRPr="0081713E" w14:paraId="1E889AF4" w14:textId="77777777" w:rsidTr="0081713E">
        <w:trPr>
          <w:trHeight w:val="682"/>
        </w:trPr>
        <w:tc>
          <w:tcPr>
            <w:tcW w:w="24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C8E619" w14:textId="77777777" w:rsidR="0081713E" w:rsidRPr="0081713E" w:rsidRDefault="0081713E" w:rsidP="0081713E">
            <w:pPr>
              <w:spacing w:before="100" w:beforeAutospacing="1" w:after="100" w:afterAutospacing="1" w:line="480" w:lineRule="auto"/>
              <w:rPr>
                <w:rFonts w:ascii="Times New Roman" w:eastAsia="Times New Roman" w:hAnsi="Times New Roman" w:cs="Times New Roman"/>
                <w:sz w:val="24"/>
                <w:szCs w:val="24"/>
              </w:rPr>
            </w:pPr>
            <w:r w:rsidRPr="0081713E">
              <w:rPr>
                <w:rFonts w:ascii="Times New Roman" w:eastAsia="Times New Roman" w:hAnsi="Times New Roman" w:cs="Times New Roman"/>
                <w:sz w:val="24"/>
                <w:szCs w:val="24"/>
              </w:rPr>
              <w:t>•   Insert Word Art</w:t>
            </w:r>
          </w:p>
        </w:tc>
        <w:tc>
          <w:tcPr>
            <w:tcW w:w="2524" w:type="pct"/>
            <w:tcBorders>
              <w:top w:val="nil"/>
              <w:left w:val="nil"/>
              <w:bottom w:val="single" w:sz="8" w:space="0" w:color="auto"/>
              <w:right w:val="single" w:sz="8" w:space="0" w:color="auto"/>
            </w:tcBorders>
            <w:tcMar>
              <w:top w:w="0" w:type="dxa"/>
              <w:left w:w="108" w:type="dxa"/>
              <w:bottom w:w="0" w:type="dxa"/>
              <w:right w:w="108" w:type="dxa"/>
            </w:tcMar>
            <w:hideMark/>
          </w:tcPr>
          <w:p w14:paraId="3C302858" w14:textId="77777777" w:rsidR="0081713E" w:rsidRPr="0081713E" w:rsidRDefault="0081713E" w:rsidP="0081713E">
            <w:pPr>
              <w:spacing w:before="100" w:beforeAutospacing="1" w:after="100" w:afterAutospacing="1" w:line="480" w:lineRule="auto"/>
              <w:rPr>
                <w:rFonts w:ascii="Times New Roman" w:eastAsia="Times New Roman" w:hAnsi="Times New Roman" w:cs="Times New Roman"/>
                <w:sz w:val="24"/>
                <w:szCs w:val="24"/>
              </w:rPr>
            </w:pPr>
            <w:r w:rsidRPr="0081713E">
              <w:rPr>
                <w:rFonts w:ascii="Times New Roman" w:eastAsia="Times New Roman" w:hAnsi="Times New Roman" w:cs="Times New Roman"/>
                <w:sz w:val="24"/>
                <w:szCs w:val="24"/>
              </w:rPr>
              <w:t xml:space="preserve">•   Insert Images </w:t>
            </w:r>
          </w:p>
        </w:tc>
      </w:tr>
      <w:tr w:rsidR="0081713E" w:rsidRPr="0081713E" w14:paraId="14BD0575" w14:textId="77777777" w:rsidTr="0081713E">
        <w:trPr>
          <w:trHeight w:val="682"/>
        </w:trPr>
        <w:tc>
          <w:tcPr>
            <w:tcW w:w="24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AD3417" w14:textId="77777777" w:rsidR="0081713E" w:rsidRPr="0081713E" w:rsidRDefault="0081713E" w:rsidP="0081713E">
            <w:pPr>
              <w:spacing w:before="100" w:beforeAutospacing="1" w:after="100" w:afterAutospacing="1" w:line="480" w:lineRule="auto"/>
              <w:rPr>
                <w:rFonts w:ascii="Times New Roman" w:eastAsia="Times New Roman" w:hAnsi="Times New Roman" w:cs="Times New Roman"/>
                <w:sz w:val="24"/>
                <w:szCs w:val="24"/>
              </w:rPr>
            </w:pPr>
            <w:r w:rsidRPr="0081713E">
              <w:rPr>
                <w:rFonts w:ascii="Times New Roman" w:eastAsia="Times New Roman" w:hAnsi="Times New Roman" w:cs="Times New Roman"/>
                <w:sz w:val="24"/>
                <w:szCs w:val="24"/>
              </w:rPr>
              <w:t>•   Insert Columns</w:t>
            </w:r>
          </w:p>
        </w:tc>
        <w:tc>
          <w:tcPr>
            <w:tcW w:w="2524" w:type="pct"/>
            <w:tcBorders>
              <w:top w:val="nil"/>
              <w:left w:val="nil"/>
              <w:bottom w:val="single" w:sz="8" w:space="0" w:color="auto"/>
              <w:right w:val="single" w:sz="8" w:space="0" w:color="auto"/>
            </w:tcBorders>
            <w:tcMar>
              <w:top w:w="0" w:type="dxa"/>
              <w:left w:w="108" w:type="dxa"/>
              <w:bottom w:w="0" w:type="dxa"/>
              <w:right w:w="108" w:type="dxa"/>
            </w:tcMar>
            <w:hideMark/>
          </w:tcPr>
          <w:p w14:paraId="04B45211" w14:textId="77777777" w:rsidR="0081713E" w:rsidRPr="0081713E" w:rsidRDefault="0081713E" w:rsidP="0081713E">
            <w:pPr>
              <w:spacing w:before="100" w:beforeAutospacing="1" w:after="100" w:afterAutospacing="1" w:line="480" w:lineRule="auto"/>
              <w:rPr>
                <w:rFonts w:ascii="Times New Roman" w:eastAsia="Times New Roman" w:hAnsi="Times New Roman" w:cs="Times New Roman"/>
                <w:sz w:val="24"/>
                <w:szCs w:val="24"/>
              </w:rPr>
            </w:pPr>
            <w:r w:rsidRPr="0081713E">
              <w:rPr>
                <w:rFonts w:ascii="Times New Roman" w:eastAsia="Times New Roman" w:hAnsi="Times New Roman" w:cs="Times New Roman"/>
                <w:sz w:val="24"/>
                <w:szCs w:val="24"/>
              </w:rPr>
              <w:t>•   Apply Text Wrapping</w:t>
            </w:r>
          </w:p>
        </w:tc>
      </w:tr>
      <w:tr w:rsidR="0081713E" w:rsidRPr="0081713E" w14:paraId="7D5C5881" w14:textId="77777777" w:rsidTr="0081713E">
        <w:trPr>
          <w:trHeight w:val="627"/>
        </w:trPr>
        <w:tc>
          <w:tcPr>
            <w:tcW w:w="24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72495" w14:textId="77777777" w:rsidR="0081713E" w:rsidRPr="0081713E" w:rsidRDefault="0081713E" w:rsidP="0081713E">
            <w:pPr>
              <w:spacing w:before="100" w:beforeAutospacing="1" w:after="100" w:afterAutospacing="1" w:line="480" w:lineRule="auto"/>
              <w:rPr>
                <w:rFonts w:ascii="Times New Roman" w:eastAsia="Times New Roman" w:hAnsi="Times New Roman" w:cs="Times New Roman"/>
                <w:sz w:val="24"/>
                <w:szCs w:val="24"/>
              </w:rPr>
            </w:pPr>
            <w:r w:rsidRPr="0081713E">
              <w:rPr>
                <w:rFonts w:ascii="Times New Roman" w:eastAsia="Times New Roman" w:hAnsi="Times New Roman" w:cs="Times New Roman"/>
                <w:sz w:val="24"/>
                <w:szCs w:val="24"/>
              </w:rPr>
              <w:t>•   Insert Section Breaks</w:t>
            </w:r>
          </w:p>
        </w:tc>
        <w:tc>
          <w:tcPr>
            <w:tcW w:w="2524" w:type="pct"/>
            <w:tcBorders>
              <w:top w:val="nil"/>
              <w:left w:val="nil"/>
              <w:bottom w:val="single" w:sz="8" w:space="0" w:color="auto"/>
              <w:right w:val="single" w:sz="8" w:space="0" w:color="auto"/>
            </w:tcBorders>
            <w:tcMar>
              <w:top w:w="0" w:type="dxa"/>
              <w:left w:w="108" w:type="dxa"/>
              <w:bottom w:w="0" w:type="dxa"/>
              <w:right w:w="108" w:type="dxa"/>
            </w:tcMar>
            <w:hideMark/>
          </w:tcPr>
          <w:p w14:paraId="0593421F" w14:textId="77777777" w:rsidR="0081713E" w:rsidRPr="0081713E" w:rsidRDefault="0081713E" w:rsidP="0081713E">
            <w:pPr>
              <w:spacing w:before="100" w:beforeAutospacing="1" w:after="100" w:afterAutospacing="1" w:line="480" w:lineRule="auto"/>
              <w:rPr>
                <w:rFonts w:ascii="Times New Roman" w:eastAsia="Times New Roman" w:hAnsi="Times New Roman" w:cs="Times New Roman"/>
                <w:sz w:val="24"/>
                <w:szCs w:val="24"/>
              </w:rPr>
            </w:pPr>
            <w:r w:rsidRPr="0081713E">
              <w:rPr>
                <w:rFonts w:ascii="Times New Roman" w:eastAsia="Times New Roman" w:hAnsi="Times New Roman" w:cs="Times New Roman"/>
                <w:sz w:val="24"/>
                <w:szCs w:val="24"/>
              </w:rPr>
              <w:t>•   Use Custom Margins</w:t>
            </w:r>
          </w:p>
        </w:tc>
      </w:tr>
    </w:tbl>
    <w:p w14:paraId="3D45517E" w14:textId="27541907" w:rsidR="0081713E" w:rsidRDefault="0081713E" w:rsidP="0081713E">
      <w:pPr>
        <w:spacing w:line="240" w:lineRule="auto"/>
      </w:pPr>
    </w:p>
    <w:p w14:paraId="3F3B3EBF" w14:textId="77777777" w:rsidR="0081713E" w:rsidRDefault="0081713E" w:rsidP="0081713E">
      <w:pPr>
        <w:pStyle w:val="crprobseth2"/>
        <w:spacing w:after="0" w:afterAutospacing="0"/>
      </w:pPr>
      <w:r>
        <w:rPr>
          <w:b/>
          <w:bCs/>
        </w:rPr>
        <w:t>Instructions:</w:t>
      </w:r>
    </w:p>
    <w:p w14:paraId="5EE30DAF" w14:textId="77777777" w:rsidR="0081713E" w:rsidRDefault="0081713E" w:rsidP="0081713E">
      <w:pPr>
        <w:pStyle w:val="crprobsetnlfirst"/>
        <w:spacing w:after="0" w:afterAutospacing="0"/>
      </w:pPr>
      <w:r>
        <w:rPr>
          <w:rStyle w:val="source"/>
          <w:b/>
          <w:bCs/>
        </w:rPr>
        <w:t> 1.</w:t>
      </w:r>
      <w:r>
        <w:rPr>
          <w:rStyle w:val="source"/>
        </w:rPr>
        <w:t xml:space="preserve">  </w:t>
      </w:r>
      <w:r>
        <w:t>Open</w:t>
      </w:r>
      <w:r>
        <w:rPr>
          <w:rStyle w:val="source"/>
          <w:b/>
          <w:bCs/>
        </w:rPr>
        <w:t xml:space="preserve"> </w:t>
      </w:r>
      <w:hyperlink r:id="rId5" w:history="1">
        <w:r>
          <w:rPr>
            <w:rStyle w:val="source"/>
            <w:color w:val="0000FF"/>
            <w:u w:val="single"/>
          </w:rPr>
          <w:t>TIA_Ch7_Start.docx</w:t>
        </w:r>
      </w:hyperlink>
      <w:r>
        <w:t xml:space="preserve">, and save as </w:t>
      </w:r>
      <w:r>
        <w:rPr>
          <w:rStyle w:val="source"/>
          <w:b/>
          <w:bCs/>
        </w:rPr>
        <w:t>TIA_Ch7_ LastFirst.docx.</w:t>
      </w:r>
    </w:p>
    <w:p w14:paraId="4790ECC8" w14:textId="77777777" w:rsidR="0081713E" w:rsidRDefault="0081713E" w:rsidP="0081713E">
      <w:pPr>
        <w:pStyle w:val="crprobsetnlmid"/>
        <w:spacing w:after="0" w:afterAutospacing="0"/>
      </w:pPr>
      <w:r>
        <w:rPr>
          <w:rStyle w:val="source"/>
          <w:b/>
          <w:bCs/>
        </w:rPr>
        <w:t> 2.</w:t>
      </w:r>
      <w:r>
        <w:rPr>
          <w:rStyle w:val="source"/>
        </w:rPr>
        <w:t xml:space="preserve">  </w:t>
      </w:r>
      <w:r>
        <w:t>Select the title Home Networking Guide</w:t>
      </w:r>
      <w:del w:id="1" w:author="Mary Anne Poatsy" w:date="2018-08-06T12:31:00Z">
        <w:r>
          <w:rPr>
            <w:rStyle w:val="msodel0"/>
          </w:rPr>
          <w:delText>,</w:delText>
        </w:r>
      </w:del>
      <w:r>
        <w:t xml:space="preserve"> and convert the text to a </w:t>
      </w:r>
      <w:r>
        <w:rPr>
          <w:b/>
          <w:bCs/>
        </w:rPr>
        <w:t>Word Art Object</w:t>
      </w:r>
      <w:r>
        <w:t xml:space="preserve"> using </w:t>
      </w:r>
      <w:proofErr w:type="gramStart"/>
      <w:r>
        <w:rPr>
          <w:b/>
          <w:bCs/>
        </w:rPr>
        <w:t>Fill </w:t>
      </w:r>
      <w:ins w:id="2" w:author="Mary Anne Poatsy" w:date="2018-08-06T12:31:00Z">
        <w:r>
          <w:rPr>
            <w:rStyle w:val="msoins0"/>
            <w:b/>
            <w:bCs/>
          </w:rPr>
          <w:t>:</w:t>
        </w:r>
        <w:proofErr w:type="gramEnd"/>
        <w:r>
          <w:rPr>
            <w:rStyle w:val="msoins0"/>
            <w:b/>
            <w:bCs/>
          </w:rPr>
          <w:t xml:space="preserve"> Gold</w:t>
        </w:r>
      </w:ins>
      <w:r>
        <w:rPr>
          <w:b/>
          <w:bCs/>
        </w:rPr>
        <w:t>, Accent </w:t>
      </w:r>
      <w:ins w:id="3" w:author="Mary Anne Poatsy" w:date="2018-08-06T12:31:00Z">
        <w:r>
          <w:rPr>
            <w:rStyle w:val="msoins0"/>
            <w:b/>
            <w:bCs/>
          </w:rPr>
          <w:t>color 4; Soft Bevel</w:t>
        </w:r>
      </w:ins>
      <w:r>
        <w:t>.</w:t>
      </w:r>
    </w:p>
    <w:p w14:paraId="1DD89850" w14:textId="77777777" w:rsidR="0081713E" w:rsidRDefault="0081713E" w:rsidP="0081713E">
      <w:pPr>
        <w:pStyle w:val="crprobsetnlmid"/>
        <w:spacing w:after="0" w:afterAutospacing="0"/>
      </w:pPr>
      <w:r>
        <w:rPr>
          <w:rStyle w:val="source"/>
          <w:b/>
          <w:bCs/>
        </w:rPr>
        <w:t> 3.</w:t>
      </w:r>
      <w:r>
        <w:rPr>
          <w:rStyle w:val="source"/>
        </w:rPr>
        <w:t xml:space="preserve">  With the WordArt object still selected, </w:t>
      </w:r>
      <w:r>
        <w:t xml:space="preserve">click </w:t>
      </w:r>
      <w:r>
        <w:rPr>
          <w:b/>
          <w:bCs/>
        </w:rPr>
        <w:t>Layout Options</w:t>
      </w:r>
      <w:r>
        <w:t xml:space="preserve">, and select </w:t>
      </w:r>
      <w:r>
        <w:rPr>
          <w:b/>
          <w:bCs/>
        </w:rPr>
        <w:t>Top and Bottom</w:t>
      </w:r>
      <w:r>
        <w:t xml:space="preserve">. Then, click </w:t>
      </w:r>
      <w:r>
        <w:rPr>
          <w:b/>
          <w:bCs/>
        </w:rPr>
        <w:t>See more</w:t>
      </w:r>
      <w:r>
        <w:t xml:space="preserve">… at the bottom of the Layout Options window, and in the Layout dialog box, in the Horizontal section, select </w:t>
      </w:r>
      <w:r>
        <w:rPr>
          <w:b/>
          <w:bCs/>
        </w:rPr>
        <w:t>Alignment</w:t>
      </w:r>
      <w:r>
        <w:t xml:space="preserve">, and then choose </w:t>
      </w:r>
      <w:r>
        <w:rPr>
          <w:b/>
          <w:bCs/>
        </w:rPr>
        <w:t>Centered</w:t>
      </w:r>
      <w:r>
        <w:t xml:space="preserve"> from the dropdown box.</w:t>
      </w:r>
    </w:p>
    <w:p w14:paraId="1957FEDF" w14:textId="77777777" w:rsidR="0081713E" w:rsidRDefault="0081713E" w:rsidP="0081713E">
      <w:pPr>
        <w:pStyle w:val="crprobsetnlmid"/>
        <w:spacing w:after="0" w:afterAutospacing="0"/>
      </w:pPr>
      <w:r>
        <w:rPr>
          <w:rStyle w:val="source"/>
          <w:b/>
          <w:bCs/>
        </w:rPr>
        <w:t> 4.</w:t>
      </w:r>
      <w:r>
        <w:rPr>
          <w:rStyle w:val="source"/>
        </w:rPr>
        <w:t xml:space="preserve">  </w:t>
      </w:r>
      <w:r>
        <w:t xml:space="preserve">Apply the </w:t>
      </w:r>
      <w:r>
        <w:rPr>
          <w:b/>
          <w:bCs/>
        </w:rPr>
        <w:t>Fill</w:t>
      </w:r>
      <w:ins w:id="4" w:author="Mary Anne Poatsy" w:date="2018-08-06T12:31:00Z">
        <w:r>
          <w:rPr>
            <w:rStyle w:val="msoins0"/>
            <w:b/>
            <w:bCs/>
          </w:rPr>
          <w:t>: Blue</w:t>
        </w:r>
      </w:ins>
      <w:r>
        <w:rPr>
          <w:b/>
          <w:bCs/>
        </w:rPr>
        <w:t xml:space="preserve">, Accent </w:t>
      </w:r>
      <w:ins w:id="5" w:author="Mary Anne Poatsy" w:date="2018-08-06T12:31:00Z">
        <w:r>
          <w:rPr>
            <w:rStyle w:val="msoins0"/>
            <w:b/>
            <w:bCs/>
          </w:rPr>
          <w:t xml:space="preserve">Color </w:t>
        </w:r>
      </w:ins>
      <w:r>
        <w:rPr>
          <w:b/>
          <w:bCs/>
        </w:rPr>
        <w:t xml:space="preserve">2, </w:t>
      </w:r>
      <w:ins w:id="6" w:author="Mary Anne Poatsy" w:date="2018-08-06T12:31:00Z">
        <w:r>
          <w:rPr>
            <w:rStyle w:val="msoins0"/>
            <w:b/>
            <w:bCs/>
          </w:rPr>
          <w:t>Shadow</w:t>
        </w:r>
      </w:ins>
      <w:r>
        <w:t xml:space="preserve"> </w:t>
      </w:r>
      <w:r>
        <w:rPr>
          <w:b/>
          <w:bCs/>
        </w:rPr>
        <w:t>Text Effect</w:t>
      </w:r>
      <w:r>
        <w:t xml:space="preserve"> to the three headings: Hardware, Wireless vs. Wired, and Powerline Adapters. Increase the font size of each heading to 18.</w:t>
      </w:r>
    </w:p>
    <w:p w14:paraId="5FD96144" w14:textId="77777777" w:rsidR="0081713E" w:rsidRDefault="0081713E" w:rsidP="0081713E">
      <w:pPr>
        <w:pStyle w:val="crprobsetnlmid"/>
        <w:spacing w:after="0" w:afterAutospacing="0"/>
      </w:pPr>
      <w:r>
        <w:rPr>
          <w:rStyle w:val="source"/>
          <w:b/>
          <w:bCs/>
        </w:rPr>
        <w:t> 5.</w:t>
      </w:r>
      <w:r>
        <w:rPr>
          <w:rStyle w:val="source"/>
        </w:rPr>
        <w:t xml:space="preserve">  </w:t>
      </w:r>
      <w:r>
        <w:t xml:space="preserve">Create </w:t>
      </w:r>
      <w:r>
        <w:rPr>
          <w:b/>
          <w:bCs/>
        </w:rPr>
        <w:t>custom margins</w:t>
      </w:r>
      <w:r>
        <w:t xml:space="preserve"> so all margins are </w:t>
      </w:r>
      <w:r>
        <w:rPr>
          <w:b/>
          <w:bCs/>
        </w:rPr>
        <w:t>.7”</w:t>
      </w:r>
      <w:r>
        <w:t>.</w:t>
      </w:r>
    </w:p>
    <w:p w14:paraId="317546A5" w14:textId="77777777" w:rsidR="0081713E" w:rsidRDefault="0081713E" w:rsidP="0081713E">
      <w:pPr>
        <w:pStyle w:val="crprobsetnlmid"/>
        <w:spacing w:after="0" w:afterAutospacing="0"/>
      </w:pPr>
      <w:r>
        <w:rPr>
          <w:rStyle w:val="source"/>
          <w:b/>
          <w:bCs/>
        </w:rPr>
        <w:t> 6.</w:t>
      </w:r>
      <w:r>
        <w:rPr>
          <w:rStyle w:val="source"/>
        </w:rPr>
        <w:t xml:space="preserve">  </w:t>
      </w:r>
      <w:r>
        <w:t xml:space="preserve">Position the cursor before the heading Hardware. Insert a </w:t>
      </w:r>
      <w:r>
        <w:rPr>
          <w:b/>
          <w:bCs/>
        </w:rPr>
        <w:t>Section Break (Continuous)</w:t>
      </w:r>
      <w:r>
        <w:t xml:space="preserve">, and then apply </w:t>
      </w:r>
      <w:r>
        <w:rPr>
          <w:b/>
          <w:bCs/>
        </w:rPr>
        <w:t>Two Column</w:t>
      </w:r>
      <w:r>
        <w:t xml:space="preserve"> formatting.</w:t>
      </w:r>
    </w:p>
    <w:p w14:paraId="7B23F2B7" w14:textId="77777777" w:rsidR="0081713E" w:rsidRDefault="0081713E" w:rsidP="0081713E">
      <w:pPr>
        <w:pStyle w:val="crprobsetnlmid"/>
        <w:spacing w:after="0" w:afterAutospacing="0"/>
      </w:pPr>
      <w:r>
        <w:rPr>
          <w:rStyle w:val="source"/>
          <w:b/>
          <w:bCs/>
        </w:rPr>
        <w:lastRenderedPageBreak/>
        <w:t> 7.</w:t>
      </w:r>
      <w:r>
        <w:rPr>
          <w:rStyle w:val="source"/>
        </w:rPr>
        <w:t xml:space="preserve">  </w:t>
      </w:r>
      <w:r>
        <w:t xml:space="preserve">Place the cursor at the end of the second bullet point paragraph in the Hardware section. Insert the image </w:t>
      </w:r>
      <w:r>
        <w:fldChar w:fldCharType="begin"/>
      </w:r>
      <w:r>
        <w:instrText xml:space="preserve"> HYPERLINK "https://bb-montgomerycollege.blackboard.com/bbcswebdav/pid-9100401-dt-content-rid-176087542_1/xid-176087542_1" </w:instrText>
      </w:r>
      <w:r>
        <w:fldChar w:fldCharType="separate"/>
      </w:r>
      <w:r>
        <w:rPr>
          <w:rStyle w:val="Hyperlink"/>
          <w:i/>
          <w:iCs/>
        </w:rPr>
        <w:t>TIA_Ch7_Modem Router.</w:t>
      </w:r>
      <w:ins w:id="7" w:author="Mary Anne Poatsy" w:date="2018-08-06T12:31:00Z">
        <w:r>
          <w:rPr>
            <w:rStyle w:val="msoins0"/>
            <w:i/>
            <w:iCs/>
            <w:color w:val="0000FF"/>
            <w:u w:val="single"/>
          </w:rPr>
          <w:t>jpg</w:t>
        </w:r>
      </w:ins>
      <w:r>
        <w:fldChar w:fldCharType="end"/>
      </w:r>
      <w:ins w:id="8" w:author="Mary Anne Poatsy" w:date="2018-08-06T12:31:00Z">
        <w:r>
          <w:rPr>
            <w:rStyle w:val="msoins0"/>
          </w:rPr>
          <w:t>.</w:t>
        </w:r>
      </w:ins>
      <w:r>
        <w:t xml:space="preserve"> Change the Layout Option of the image to </w:t>
      </w:r>
      <w:r>
        <w:rPr>
          <w:b/>
          <w:bCs/>
        </w:rPr>
        <w:t>Square</w:t>
      </w:r>
      <w:r>
        <w:t xml:space="preserve">. Resize the image so the height is </w:t>
      </w:r>
      <w:r>
        <w:rPr>
          <w:b/>
          <w:bCs/>
        </w:rPr>
        <w:t>.9”</w:t>
      </w:r>
      <w:r>
        <w:t xml:space="preserve"> and the width is </w:t>
      </w:r>
      <w:r>
        <w:rPr>
          <w:b/>
          <w:bCs/>
        </w:rPr>
        <w:t>1.2”</w:t>
      </w:r>
      <w:r>
        <w:t>, then move the image so that the two top lines of the Router paragraph display above the image, and the left side of the image is flush with the left margin.</w:t>
      </w:r>
    </w:p>
    <w:p w14:paraId="2D236153" w14:textId="77777777" w:rsidR="0081713E" w:rsidRDefault="0081713E" w:rsidP="0081713E">
      <w:pPr>
        <w:pStyle w:val="crprobsetnlmid"/>
        <w:spacing w:after="0" w:afterAutospacing="0"/>
      </w:pPr>
      <w:r>
        <w:rPr>
          <w:rStyle w:val="source"/>
          <w:b/>
          <w:bCs/>
        </w:rPr>
        <w:t> 8.</w:t>
      </w:r>
      <w:r>
        <w:rPr>
          <w:rStyle w:val="source"/>
        </w:rPr>
        <w:t xml:space="preserve">  </w:t>
      </w:r>
      <w:r>
        <w:t xml:space="preserve">Place the cursor at the beginning of the Powerline Adapters paragraph. Insert the image </w:t>
      </w:r>
      <w:r>
        <w:fldChar w:fldCharType="begin"/>
      </w:r>
      <w:r>
        <w:instrText xml:space="preserve"> HYPERLINK "https://bb-montgomerycollege.blackboard.com/bbcswebdav/pid-9100401-dt-content-rid-176087543_1/xid-176087543_1" </w:instrText>
      </w:r>
      <w:r>
        <w:fldChar w:fldCharType="separate"/>
      </w:r>
      <w:r>
        <w:rPr>
          <w:rStyle w:val="Hyperlink"/>
          <w:i/>
          <w:iCs/>
        </w:rPr>
        <w:t>TIA_Ch7_Powerline.</w:t>
      </w:r>
      <w:ins w:id="9" w:author="Mary Anne Poatsy" w:date="2018-08-06T12:31:00Z">
        <w:r>
          <w:rPr>
            <w:rStyle w:val="msoins0"/>
            <w:i/>
            <w:iCs/>
            <w:color w:val="0000FF"/>
            <w:u w:val="single"/>
          </w:rPr>
          <w:t>jpg</w:t>
        </w:r>
      </w:ins>
      <w:r>
        <w:fldChar w:fldCharType="end"/>
      </w:r>
      <w:ins w:id="10" w:author="Mary Anne Poatsy" w:date="2018-08-06T12:31:00Z">
        <w:r>
          <w:rPr>
            <w:rStyle w:val="msoins0"/>
          </w:rPr>
          <w:t>.</w:t>
        </w:r>
      </w:ins>
      <w:r>
        <w:t xml:space="preserve"> Change the Layout Option to </w:t>
      </w:r>
      <w:r>
        <w:rPr>
          <w:b/>
          <w:bCs/>
        </w:rPr>
        <w:t>Tight</w:t>
      </w:r>
      <w:r>
        <w:t xml:space="preserve">. Change the height of the image to </w:t>
      </w:r>
      <w:r>
        <w:rPr>
          <w:b/>
          <w:bCs/>
        </w:rPr>
        <w:t>1”</w:t>
      </w:r>
      <w:r>
        <w:t>, and then move the image so the right side is flush with the right margin of the document and centered vertically in the Powerline Adapter paragraph.</w:t>
      </w:r>
    </w:p>
    <w:p w14:paraId="415976F5" w14:textId="77777777" w:rsidR="0081713E" w:rsidRDefault="0081713E" w:rsidP="0081713E">
      <w:pPr>
        <w:pStyle w:val="crprobsetnlmid"/>
        <w:spacing w:after="0" w:afterAutospacing="0"/>
      </w:pPr>
      <w:r>
        <w:rPr>
          <w:rStyle w:val="source"/>
          <w:b/>
          <w:bCs/>
        </w:rPr>
        <w:t> 9.</w:t>
      </w:r>
      <w:r>
        <w:rPr>
          <w:rStyle w:val="source"/>
        </w:rPr>
        <w:t xml:space="preserve">  </w:t>
      </w:r>
      <w:r>
        <w:t xml:space="preserve">Place the cursor at the beginning of Current Wireless (Wi-Fi) Standards. Insert a </w:t>
      </w:r>
      <w:r>
        <w:rPr>
          <w:b/>
          <w:bCs/>
        </w:rPr>
        <w:t>Column Break</w:t>
      </w:r>
      <w:r>
        <w:t xml:space="preserve">. Format the </w:t>
      </w:r>
      <w:ins w:id="11" w:author="Mary Anne Poatsy" w:date="2018-08-06T12:31:00Z">
        <w:r>
          <w:rPr>
            <w:rStyle w:val="msoins0"/>
            <w:shd w:val="clear" w:color="auto" w:fill="FFFF00"/>
          </w:rPr>
          <w:t>heading</w:t>
        </w:r>
      </w:ins>
      <w:r>
        <w:t xml:space="preserve"> with </w:t>
      </w:r>
      <w:r>
        <w:rPr>
          <w:b/>
          <w:bCs/>
        </w:rPr>
        <w:t>Bold</w:t>
      </w:r>
      <w:r>
        <w:t xml:space="preserve"> and </w:t>
      </w:r>
      <w:r>
        <w:rPr>
          <w:b/>
          <w:bCs/>
        </w:rPr>
        <w:t>Italics</w:t>
      </w:r>
      <w:r>
        <w:t>.</w:t>
      </w:r>
    </w:p>
    <w:p w14:paraId="20356BA0" w14:textId="77777777" w:rsidR="0081713E" w:rsidRDefault="0081713E" w:rsidP="0081713E">
      <w:pPr>
        <w:pStyle w:val="crprobsetnlmid"/>
      </w:pPr>
      <w:r>
        <w:rPr>
          <w:rStyle w:val="source"/>
          <w:b/>
          <w:bCs/>
        </w:rPr>
        <w:t>10.</w:t>
      </w:r>
      <w:r>
        <w:rPr>
          <w:rStyle w:val="source"/>
        </w:rPr>
        <w:t xml:space="preserve"> </w:t>
      </w:r>
      <w:r>
        <w:rPr>
          <w:b/>
          <w:bCs/>
        </w:rPr>
        <w:t>Save</w:t>
      </w:r>
      <w:r>
        <w:t xml:space="preserve"> and submit for grading.</w:t>
      </w:r>
    </w:p>
    <w:p w14:paraId="3C6E8BB4" w14:textId="5F4E1CFA" w:rsidR="0081713E" w:rsidRDefault="0081713E" w:rsidP="0081713E">
      <w:pPr>
        <w:pStyle w:val="crprobsetnlmid"/>
      </w:pPr>
      <w:r>
        <w:t>11.Here is a student example:</w:t>
      </w:r>
      <w:r>
        <w:t xml:space="preserve"> Also see .jpg file on Blackboard</w:t>
      </w:r>
    </w:p>
    <w:p w14:paraId="52BA9CCE" w14:textId="76E58702" w:rsidR="0081713E" w:rsidRDefault="0081713E" w:rsidP="0081713E">
      <w:pPr>
        <w:pStyle w:val="crprobsetnlmid"/>
      </w:pPr>
      <w:hyperlink r:id="rId6" w:tgtFrame="_blank" w:history="1">
        <w:r>
          <w:rPr>
            <w:rStyle w:val="Hyperlink"/>
          </w:rPr>
          <w:t>SolveCh7_exa</w:t>
        </w:r>
        <w:r>
          <w:rPr>
            <w:rStyle w:val="Hyperlink"/>
          </w:rPr>
          <w:t>m</w:t>
        </w:r>
        <w:r>
          <w:rPr>
            <w:rStyle w:val="Hyperlink"/>
          </w:rPr>
          <w:t>ple.jpg</w:t>
        </w:r>
      </w:hyperlink>
      <w:r>
        <w:t> </w:t>
      </w:r>
    </w:p>
    <w:p w14:paraId="6050FB9B" w14:textId="77777777" w:rsidR="0081713E" w:rsidRDefault="0081713E" w:rsidP="0081713E">
      <w:pPr>
        <w:spacing w:line="240" w:lineRule="auto"/>
      </w:pPr>
    </w:p>
    <w:sectPr w:rsidR="0081713E" w:rsidSect="0027177D">
      <w:pgSz w:w="12240" w:h="15840" w:code="1"/>
      <w:pgMar w:top="1008" w:right="1440" w:bottom="720" w:left="1440" w:header="576" w:footer="43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F8"/>
    <w:rsid w:val="0027177D"/>
    <w:rsid w:val="003624F8"/>
    <w:rsid w:val="00722085"/>
    <w:rsid w:val="0081713E"/>
    <w:rsid w:val="008C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5B5A"/>
  <w15:chartTrackingRefBased/>
  <w15:docId w15:val="{24B1BD64-A54C-41FD-BECA-784B9876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probsetsupttl">
    <w:name w:val="crprobsetsupttl"/>
    <w:basedOn w:val="Normal"/>
    <w:rsid w:val="008171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probseth1">
    <w:name w:val="crprobseth1"/>
    <w:basedOn w:val="Normal"/>
    <w:rsid w:val="008171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probset">
    <w:name w:val="crprobset"/>
    <w:basedOn w:val="Normal"/>
    <w:rsid w:val="008171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oins0">
    <w:name w:val="msoins"/>
    <w:basedOn w:val="DefaultParagraphFont"/>
    <w:rsid w:val="0081713E"/>
  </w:style>
  <w:style w:type="paragraph" w:customStyle="1" w:styleId="crprobseth2">
    <w:name w:val="crprobseth2"/>
    <w:basedOn w:val="Normal"/>
    <w:rsid w:val="008171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probsetnlfirst">
    <w:name w:val="crprobsetnlfirst"/>
    <w:basedOn w:val="Normal"/>
    <w:rsid w:val="008171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urce">
    <w:name w:val="source"/>
    <w:basedOn w:val="DefaultParagraphFont"/>
    <w:rsid w:val="0081713E"/>
  </w:style>
  <w:style w:type="character" w:styleId="Hyperlink">
    <w:name w:val="Hyperlink"/>
    <w:basedOn w:val="DefaultParagraphFont"/>
    <w:uiPriority w:val="99"/>
    <w:semiHidden/>
    <w:unhideWhenUsed/>
    <w:rsid w:val="0081713E"/>
    <w:rPr>
      <w:color w:val="0000FF"/>
      <w:u w:val="single"/>
    </w:rPr>
  </w:style>
  <w:style w:type="paragraph" w:customStyle="1" w:styleId="crprobsetnlmid">
    <w:name w:val="crprobsetnlmid"/>
    <w:basedOn w:val="Normal"/>
    <w:rsid w:val="008171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odel0">
    <w:name w:val="msodel"/>
    <w:basedOn w:val="DefaultParagraphFont"/>
    <w:rsid w:val="0081713E"/>
  </w:style>
  <w:style w:type="paragraph" w:styleId="NormalWeb">
    <w:name w:val="Normal (Web)"/>
    <w:basedOn w:val="Normal"/>
    <w:uiPriority w:val="99"/>
    <w:semiHidden/>
    <w:unhideWhenUsed/>
    <w:rsid w:val="008171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ocbl">
    <w:name w:val="eocbl"/>
    <w:basedOn w:val="Normal"/>
    <w:rsid w:val="008171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171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585030">
      <w:bodyDiv w:val="1"/>
      <w:marLeft w:val="0"/>
      <w:marRight w:val="0"/>
      <w:marTop w:val="0"/>
      <w:marBottom w:val="0"/>
      <w:divBdr>
        <w:top w:val="none" w:sz="0" w:space="0" w:color="auto"/>
        <w:left w:val="none" w:sz="0" w:space="0" w:color="auto"/>
        <w:bottom w:val="none" w:sz="0" w:space="0" w:color="auto"/>
        <w:right w:val="none" w:sz="0" w:space="0" w:color="auto"/>
      </w:divBdr>
    </w:div>
    <w:div w:id="1339111609">
      <w:bodyDiv w:val="1"/>
      <w:marLeft w:val="0"/>
      <w:marRight w:val="0"/>
      <w:marTop w:val="0"/>
      <w:marBottom w:val="0"/>
      <w:divBdr>
        <w:top w:val="none" w:sz="0" w:space="0" w:color="auto"/>
        <w:left w:val="none" w:sz="0" w:space="0" w:color="auto"/>
        <w:bottom w:val="none" w:sz="0" w:space="0" w:color="auto"/>
        <w:right w:val="none" w:sz="0" w:space="0" w:color="auto"/>
      </w:divBdr>
    </w:div>
    <w:div w:id="17436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montgomerycollege.blackboard.com/bbcswebdav/pid-9100401-dt-content-rid-176087544_1/xid-176087544_1" TargetMode="External"/><Relationship Id="rId5" Type="http://schemas.openxmlformats.org/officeDocument/2006/relationships/hyperlink" Target="https://bb-montgomerycollege.blackboard.com/bbcswebdav/pid-9100401-dt-content-rid-176087541_1/xid-176087541_1"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 Ping-Wei</dc:creator>
  <cp:keywords/>
  <dc:description/>
  <cp:lastModifiedBy>Tsai, Ping-Wei</cp:lastModifiedBy>
  <cp:revision>2</cp:revision>
  <dcterms:created xsi:type="dcterms:W3CDTF">2023-08-01T16:39:00Z</dcterms:created>
  <dcterms:modified xsi:type="dcterms:W3CDTF">2023-08-01T16:51:00Z</dcterms:modified>
</cp:coreProperties>
</file>